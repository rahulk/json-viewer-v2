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3B3" w:rsidRPr="004E1FBB" w:rsidRDefault="002733B3" w:rsidP="002733B3">
      <w:pPr>
        <w:ind w:left="2970" w:right="90" w:firstLine="630"/>
        <w:rPr>
          <w:rFonts w:ascii="Arial" w:hAnsi="Arial" w:cs="Arial"/>
          <w:sz w:val="17"/>
          <w:szCs w:val="17"/>
        </w:rPr>
      </w:pPr>
      <w:r>
        <w:rPr>
          <w:b/>
          <w:bCs/>
        </w:rPr>
        <w:t>Textual Parts of AIP</w:t>
      </w:r>
    </w:p>
    <w:tbl>
      <w:tblPr>
        <w:tblStyle w:val="TableGrid1"/>
        <w:tblW w:w="9175" w:type="dxa"/>
        <w:jc w:val="center"/>
        <w:tblLook w:val="04A0" w:firstRow="1" w:lastRow="0" w:firstColumn="1" w:lastColumn="0" w:noHBand="0" w:noVBand="1"/>
      </w:tblPr>
      <w:tblGrid>
        <w:gridCol w:w="1230"/>
        <w:gridCol w:w="887"/>
        <w:gridCol w:w="1380"/>
        <w:gridCol w:w="1134"/>
        <w:gridCol w:w="4544"/>
      </w:tblGrid>
      <w:tr w:rsidR="002733B3" w:rsidRPr="006A29B3" w:rsidTr="00284B0A">
        <w:trPr>
          <w:trHeight w:val="323"/>
          <w:jc w:val="center"/>
        </w:trPr>
        <w:tc>
          <w:tcPr>
            <w:tcW w:w="1230" w:type="dxa"/>
          </w:tcPr>
          <w:p w:rsidR="002733B3" w:rsidRPr="006A29B3" w:rsidRDefault="002733B3" w:rsidP="0010645E">
            <w:pPr>
              <w:jc w:val="center"/>
            </w:pPr>
            <w:bookmarkStart w:id="0" w:name="_GoBack" w:colFirst="0" w:colLast="5"/>
            <w:r w:rsidRPr="006A29B3">
              <w:t>Page (date)</w:t>
            </w:r>
          </w:p>
        </w:tc>
        <w:tc>
          <w:tcPr>
            <w:tcW w:w="887" w:type="dxa"/>
          </w:tcPr>
          <w:p w:rsidR="002733B3" w:rsidRPr="006A29B3" w:rsidRDefault="002733B3" w:rsidP="0010645E">
            <w:pPr>
              <w:jc w:val="center"/>
            </w:pPr>
            <w:r w:rsidRPr="006A29B3">
              <w:t>Section</w:t>
            </w:r>
          </w:p>
        </w:tc>
        <w:tc>
          <w:tcPr>
            <w:tcW w:w="1380" w:type="dxa"/>
          </w:tcPr>
          <w:p w:rsidR="002733B3" w:rsidRPr="006A29B3" w:rsidRDefault="002733B3" w:rsidP="0010645E">
            <w:pPr>
              <w:jc w:val="center"/>
            </w:pPr>
            <w:r w:rsidRPr="006A29B3">
              <w:t>Subsection</w:t>
            </w:r>
          </w:p>
        </w:tc>
        <w:tc>
          <w:tcPr>
            <w:tcW w:w="1134" w:type="dxa"/>
          </w:tcPr>
          <w:p w:rsidR="002733B3" w:rsidRPr="006A29B3" w:rsidRDefault="002733B3" w:rsidP="0010645E">
            <w:pPr>
              <w:jc w:val="center"/>
            </w:pPr>
            <w:r w:rsidRPr="006A29B3">
              <w:t>Paragraph</w:t>
            </w:r>
          </w:p>
        </w:tc>
        <w:tc>
          <w:tcPr>
            <w:tcW w:w="4544" w:type="dxa"/>
          </w:tcPr>
          <w:p w:rsidR="002733B3" w:rsidRPr="006A29B3" w:rsidRDefault="002733B3" w:rsidP="0010645E">
            <w:pPr>
              <w:jc w:val="center"/>
            </w:pPr>
            <w:r w:rsidRPr="006A29B3">
              <w:t>Text of AIP Amendment</w:t>
            </w:r>
          </w:p>
        </w:tc>
      </w:tr>
      <w:tr w:rsidR="002733B3" w:rsidRPr="006A29B3" w:rsidTr="00284B0A">
        <w:trPr>
          <w:trHeight w:val="2897"/>
          <w:jc w:val="center"/>
        </w:trPr>
        <w:tc>
          <w:tcPr>
            <w:tcW w:w="1230" w:type="dxa"/>
          </w:tcPr>
          <w:p w:rsidR="002733B3" w:rsidRDefault="002733B3" w:rsidP="0010645E"/>
          <w:p w:rsidR="002733B3" w:rsidRDefault="002733B3" w:rsidP="0010645E">
            <w:r w:rsidRPr="00C421C9">
              <w:t>ENR 1.11-1</w:t>
            </w:r>
          </w:p>
          <w:p w:rsidR="002733B3" w:rsidRDefault="002733B3" w:rsidP="0010645E"/>
          <w:p w:rsidR="002733B3" w:rsidRDefault="002733B3" w:rsidP="0010645E">
            <w:r>
              <w:t>09 MAY 24</w:t>
            </w:r>
          </w:p>
          <w:p w:rsidR="002733B3" w:rsidRDefault="002733B3" w:rsidP="0010645E"/>
          <w:p w:rsidR="002733B3" w:rsidRDefault="002733B3" w:rsidP="0010645E"/>
          <w:p w:rsidR="002733B3" w:rsidRDefault="002733B3" w:rsidP="0010645E"/>
          <w:p w:rsidR="002733B3" w:rsidRPr="006A29B3" w:rsidRDefault="002733B3" w:rsidP="0010645E"/>
        </w:tc>
        <w:tc>
          <w:tcPr>
            <w:tcW w:w="887" w:type="dxa"/>
          </w:tcPr>
          <w:p w:rsidR="002733B3" w:rsidRDefault="002733B3" w:rsidP="0010645E"/>
          <w:p w:rsidR="002733B3" w:rsidRPr="006A29B3" w:rsidRDefault="002733B3" w:rsidP="0010645E">
            <w:r w:rsidRPr="00605682">
              <w:t>ENR 1.11</w:t>
            </w:r>
          </w:p>
        </w:tc>
        <w:tc>
          <w:tcPr>
            <w:tcW w:w="1380" w:type="dxa"/>
          </w:tcPr>
          <w:p w:rsidR="00284B0A" w:rsidRDefault="00284B0A" w:rsidP="00284B0A">
            <w:r w:rsidRPr="002733B3">
              <w:t>ADDRESSING OF FLIGHT PLAN MESSAGES</w:t>
            </w:r>
          </w:p>
          <w:p w:rsidR="002733B3" w:rsidRPr="006A29B3" w:rsidRDefault="002733B3" w:rsidP="0010645E"/>
        </w:tc>
        <w:tc>
          <w:tcPr>
            <w:tcW w:w="1134" w:type="dxa"/>
          </w:tcPr>
          <w:p w:rsidR="002733B3" w:rsidRPr="006A29B3" w:rsidRDefault="002733B3" w:rsidP="0010645E"/>
        </w:tc>
        <w:tc>
          <w:tcPr>
            <w:tcW w:w="4544" w:type="dxa"/>
          </w:tcPr>
          <w:p w:rsidR="004F0454" w:rsidRDefault="004F0454" w:rsidP="002733B3"/>
          <w:p w:rsidR="00F554B2" w:rsidRDefault="00F554B2" w:rsidP="002733B3"/>
          <w:p w:rsidR="00F554B2" w:rsidRDefault="00F554B2" w:rsidP="002733B3"/>
          <w:p w:rsidR="00F554B2" w:rsidRPr="006A29B3" w:rsidRDefault="00F554B2" w:rsidP="002733B3"/>
        </w:tc>
      </w:tr>
      <w:bookmarkEnd w:id="0"/>
    </w:tbl>
    <w:p w:rsidR="002733B3" w:rsidRDefault="002733B3"/>
    <w:p w:rsidR="002733B3" w:rsidRDefault="002733B3"/>
    <w:tbl>
      <w:tblPr>
        <w:tblpPr w:leftFromText="180" w:rightFromText="180" w:vertAnchor="text" w:horzAnchor="margin" w:tblpY="1694"/>
        <w:tblOverlap w:val="never"/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152"/>
        <w:gridCol w:w="4770"/>
        <w:gridCol w:w="2422"/>
      </w:tblGrid>
      <w:tr w:rsidR="00623A45" w:rsidRPr="005D3F6C" w:rsidTr="00E831F3">
        <w:trPr>
          <w:tblHeader/>
          <w:tblCellSpacing w:w="15" w:type="dxa"/>
        </w:trPr>
        <w:tc>
          <w:tcPr>
            <w:tcW w:w="2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3F6C" w:rsidRPr="005D3F6C" w:rsidRDefault="005D3F6C" w:rsidP="005D3F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D3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CATEGORY OF FLIGHT </w:t>
            </w:r>
          </w:p>
        </w:tc>
        <w:tc>
          <w:tcPr>
            <w:tcW w:w="4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3F6C" w:rsidRPr="005D3F6C" w:rsidRDefault="005D3F6C" w:rsidP="005D3F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D3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ROUTE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3F6C" w:rsidRPr="005D3F6C" w:rsidRDefault="005D3F6C" w:rsidP="005D3F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D3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MESSAGE ADD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</w:t>
            </w:r>
            <w:r w:rsidRPr="005D3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ESS </w:t>
            </w:r>
          </w:p>
        </w:tc>
      </w:tr>
      <w:tr w:rsidR="00623A45" w:rsidRPr="005D3F6C" w:rsidTr="00E831F3">
        <w:trPr>
          <w:tblHeader/>
          <w:tblCellSpacing w:w="15" w:type="dxa"/>
        </w:trPr>
        <w:tc>
          <w:tcPr>
            <w:tcW w:w="2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3F6C" w:rsidRPr="005D3F6C" w:rsidRDefault="005D3F6C" w:rsidP="005D3F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D3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1 </w:t>
            </w:r>
          </w:p>
        </w:tc>
        <w:tc>
          <w:tcPr>
            <w:tcW w:w="4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3F6C" w:rsidRPr="005D3F6C" w:rsidRDefault="005D3F6C" w:rsidP="005D3F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D3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3F6C" w:rsidRPr="005D3F6C" w:rsidRDefault="005D3F6C" w:rsidP="005D3F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D3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3 </w:t>
            </w:r>
          </w:p>
        </w:tc>
      </w:tr>
      <w:tr w:rsidR="00E831F3" w:rsidRPr="005D3F6C" w:rsidTr="00453377">
        <w:trPr>
          <w:tblCellSpacing w:w="15" w:type="dxa"/>
        </w:trPr>
        <w:tc>
          <w:tcPr>
            <w:tcW w:w="2107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E831F3" w:rsidRPr="005D3F6C" w:rsidRDefault="00E831F3" w:rsidP="005D3F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F6C">
              <w:rPr>
                <w:rFonts w:ascii="Times New Roman" w:eastAsia="Times New Roman" w:hAnsi="Times New Roman" w:cs="Times New Roman"/>
                <w:sz w:val="24"/>
                <w:szCs w:val="24"/>
              </w:rPr>
              <w:t>IFR</w:t>
            </w:r>
            <w:ins w:id="1" w:author="Majid Rezaei" w:date="2025-02-02T10:02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/VFR</w:t>
              </w:r>
            </w:ins>
          </w:p>
        </w:tc>
        <w:tc>
          <w:tcPr>
            <w:tcW w:w="4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31F3" w:rsidRDefault="00E831F3" w:rsidP="005D3F6C">
            <w:pPr>
              <w:spacing w:after="0" w:line="240" w:lineRule="auto"/>
              <w:rPr>
                <w:ins w:id="2" w:author="Majid Rezaei" w:date="2025-02-02T10:37:00Z"/>
                <w:rFonts w:ascii="Times New Roman" w:eastAsia="Times New Roman" w:hAnsi="Times New Roman" w:cs="Times New Roman"/>
                <w:sz w:val="24"/>
                <w:szCs w:val="24"/>
              </w:rPr>
            </w:pPr>
            <w:ins w:id="3" w:author="Majid Rezaei" w:date="2025-02-02T10:50:00Z">
              <w:r w:rsidRPr="00FA3DB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Transit / Enter / Exit</w:t>
              </w:r>
              <w:r w:rsidRPr="00FA3DB3" w:rsidDel="00FA3DB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</w:ins>
            <w:del w:id="4" w:author="Majid Rezaei" w:date="2025-02-02T10:50:00Z">
              <w:r w:rsidRPr="005D3F6C" w:rsidDel="00FA3DB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 xml:space="preserve">into or via </w:delText>
              </w:r>
            </w:del>
            <w:r w:rsidRPr="005D3F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MUSCAT FIR </w:t>
            </w:r>
          </w:p>
          <w:p w:rsidR="00E831F3" w:rsidRDefault="00E831F3" w:rsidP="005D3F6C">
            <w:pPr>
              <w:spacing w:after="0" w:line="240" w:lineRule="auto"/>
              <w:rPr>
                <w:ins w:id="5" w:author="Majid Rezaei" w:date="2025-02-02T10:37:00Z"/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831F3" w:rsidRDefault="00E831F3" w:rsidP="005D3F6C">
            <w:pPr>
              <w:spacing w:after="0" w:line="240" w:lineRule="auto"/>
              <w:rPr>
                <w:ins w:id="6" w:author="Majid Rezaei" w:date="2025-02-02T10:37:00Z"/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831F3" w:rsidRDefault="00E831F3" w:rsidP="005D3F6C">
            <w:pPr>
              <w:spacing w:after="0" w:line="240" w:lineRule="auto"/>
              <w:rPr>
                <w:ins w:id="7" w:author="Majid Rezaei" w:date="2025-02-02T10:37:00Z"/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831F3" w:rsidRPr="005D3F6C" w:rsidRDefault="00E831F3" w:rsidP="005D3F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F6C">
              <w:rPr>
                <w:rFonts w:ascii="Times New Roman" w:eastAsia="Times New Roman" w:hAnsi="Times New Roman" w:cs="Times New Roman"/>
                <w:sz w:val="24"/>
                <w:szCs w:val="24"/>
              </w:rPr>
              <w:t>and, in addition, for flights: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31F3" w:rsidRDefault="00E831F3" w:rsidP="00120E48">
            <w:pPr>
              <w:spacing w:after="0" w:line="240" w:lineRule="auto"/>
              <w:rPr>
                <w:ins w:id="8" w:author="Majid Rezaei" w:date="2025-02-02T10:03:00Z"/>
                <w:rFonts w:ascii="Times New Roman" w:eastAsia="Times New Roman" w:hAnsi="Times New Roman" w:cs="Times New Roman"/>
                <w:sz w:val="24"/>
                <w:szCs w:val="24"/>
              </w:rPr>
            </w:pPr>
            <w:ins w:id="9" w:author="Majid Rezaei" w:date="2025-02-02T10:02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IFR: </w:t>
              </w:r>
            </w:ins>
            <w:r w:rsidRPr="005D3F6C">
              <w:rPr>
                <w:rFonts w:ascii="Times New Roman" w:eastAsia="Times New Roman" w:hAnsi="Times New Roman" w:cs="Times New Roman"/>
                <w:sz w:val="24"/>
                <w:szCs w:val="24"/>
              </w:rPr>
              <w:t>OOMMZQZX</w:t>
            </w:r>
          </w:p>
          <w:p w:rsidR="00E831F3" w:rsidRPr="005D3F6C" w:rsidRDefault="00E831F3" w:rsidP="00120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ins w:id="10" w:author="Majid Rezaei" w:date="2025-02-02T10:03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VFR: </w:t>
              </w:r>
              <w:r w:rsidRPr="005D3F6C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OOMMZFZX</w:t>
              </w:r>
            </w:ins>
          </w:p>
        </w:tc>
      </w:tr>
      <w:tr w:rsidR="00E831F3" w:rsidRPr="005D3F6C" w:rsidTr="00453377">
        <w:trPr>
          <w:tblCellSpacing w:w="15" w:type="dxa"/>
        </w:trPr>
        <w:tc>
          <w:tcPr>
            <w:tcW w:w="2107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E831F3" w:rsidRPr="005D3F6C" w:rsidRDefault="00E831F3" w:rsidP="005D3F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31F3" w:rsidRPr="005D3F6C" w:rsidRDefault="00E831F3" w:rsidP="005D3F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del w:id="11" w:author="Majid Rezaei" w:date="2025-02-02T10:18:00Z">
              <w:r w:rsidRPr="005D3F6C" w:rsidDel="002F218F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 xml:space="preserve">- </w:delText>
              </w:r>
            </w:del>
            <w:r w:rsidRPr="005D3F6C">
              <w:rPr>
                <w:rFonts w:ascii="Times New Roman" w:eastAsia="Times New Roman" w:hAnsi="Times New Roman" w:cs="Times New Roman"/>
                <w:sz w:val="24"/>
                <w:szCs w:val="24"/>
              </w:rPr>
              <w:t>into MUSCAT TMA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31F3" w:rsidRPr="005D3F6C" w:rsidRDefault="00E831F3" w:rsidP="00E31B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F6C">
              <w:rPr>
                <w:rFonts w:ascii="Times New Roman" w:eastAsia="Times New Roman" w:hAnsi="Times New Roman" w:cs="Times New Roman"/>
                <w:sz w:val="24"/>
                <w:szCs w:val="24"/>
              </w:rPr>
              <w:t>OOMSZTZX</w:t>
            </w:r>
          </w:p>
        </w:tc>
      </w:tr>
      <w:tr w:rsidR="00E831F3" w:rsidRPr="005D3F6C" w:rsidTr="00453377">
        <w:trPr>
          <w:tblCellSpacing w:w="15" w:type="dxa"/>
        </w:trPr>
        <w:tc>
          <w:tcPr>
            <w:tcW w:w="2107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E831F3" w:rsidRPr="005D3F6C" w:rsidRDefault="00E831F3" w:rsidP="005D3F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31F3" w:rsidRPr="005D3F6C" w:rsidRDefault="00E831F3" w:rsidP="005D3F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del w:id="12" w:author="Majid Rezaei" w:date="2025-02-02T10:18:00Z">
              <w:r w:rsidRPr="005D3F6C" w:rsidDel="002F218F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 xml:space="preserve">- </w:delText>
              </w:r>
            </w:del>
            <w:r w:rsidRPr="005D3F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into SALALAH </w:t>
            </w:r>
            <w:del w:id="13" w:author="Majid Rezaei" w:date="2025-02-02T10:03:00Z">
              <w:r w:rsidRPr="005D3F6C" w:rsidDel="00623A45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CTR</w:delText>
              </w:r>
            </w:del>
            <w:ins w:id="14" w:author="Majid Rezaei" w:date="2025-02-02T09:46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TMA</w:t>
              </w:r>
            </w:ins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31F3" w:rsidRPr="005D3F6C" w:rsidRDefault="00E831F3" w:rsidP="00E31B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F6C">
              <w:rPr>
                <w:rFonts w:ascii="Times New Roman" w:eastAsia="Times New Roman" w:hAnsi="Times New Roman" w:cs="Times New Roman"/>
                <w:sz w:val="24"/>
                <w:szCs w:val="24"/>
              </w:rPr>
              <w:t>OOSAZTZX</w:t>
            </w:r>
          </w:p>
        </w:tc>
      </w:tr>
      <w:tr w:rsidR="00E831F3" w:rsidRPr="005D3F6C" w:rsidTr="00453377">
        <w:trPr>
          <w:tblCellSpacing w:w="15" w:type="dxa"/>
          <w:ins w:id="15" w:author="Majid Rezaei" w:date="2025-02-02T10:04:00Z"/>
        </w:trPr>
        <w:tc>
          <w:tcPr>
            <w:tcW w:w="2107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831F3" w:rsidRPr="005D3F6C" w:rsidRDefault="00E831F3" w:rsidP="005D3F6C">
            <w:pPr>
              <w:spacing w:after="0" w:line="240" w:lineRule="auto"/>
              <w:rPr>
                <w:ins w:id="16" w:author="Majid Rezaei" w:date="2025-02-02T10:04:00Z"/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831F3" w:rsidRPr="005D3F6C" w:rsidRDefault="00E831F3" w:rsidP="005D3F6C">
            <w:pPr>
              <w:spacing w:after="0" w:line="240" w:lineRule="auto"/>
              <w:rPr>
                <w:ins w:id="17" w:author="Majid Rezaei" w:date="2025-02-02T10:04:00Z"/>
                <w:rFonts w:ascii="Times New Roman" w:eastAsia="Times New Roman" w:hAnsi="Times New Roman" w:cs="Times New Roman"/>
                <w:sz w:val="24"/>
                <w:szCs w:val="24"/>
              </w:rPr>
            </w:pPr>
            <w:ins w:id="18" w:author="Majid Rezaei" w:date="2025-02-02T10:11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Depart</w:t>
              </w:r>
            </w:ins>
            <w:ins w:id="19" w:author="Majid Rezaei" w:date="2025-02-02T10:29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</w:ins>
            <w:ins w:id="20" w:author="Majid Rezaei" w:date="2025-02-02T10:12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OOSA</w:t>
              </w:r>
            </w:ins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831F3" w:rsidRPr="005D3F6C" w:rsidRDefault="00E831F3" w:rsidP="005D3F6C">
            <w:pPr>
              <w:spacing w:after="0" w:line="240" w:lineRule="auto"/>
              <w:rPr>
                <w:ins w:id="21" w:author="Majid Rezaei" w:date="2025-02-02T10:04:00Z"/>
                <w:rFonts w:ascii="Times New Roman" w:eastAsia="Times New Roman" w:hAnsi="Times New Roman" w:cs="Times New Roman"/>
                <w:sz w:val="24"/>
                <w:szCs w:val="24"/>
              </w:rPr>
            </w:pPr>
            <w:ins w:id="22" w:author="Majid Rezaei" w:date="2025-02-02T10:14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OOSAZPZX</w:t>
              </w:r>
            </w:ins>
          </w:p>
        </w:tc>
      </w:tr>
      <w:tr w:rsidR="00E831F3" w:rsidRPr="005D3F6C" w:rsidTr="00453377">
        <w:trPr>
          <w:tblCellSpacing w:w="15" w:type="dxa"/>
          <w:ins w:id="23" w:author="Majid Rezaei" w:date="2025-02-02T10:12:00Z"/>
        </w:trPr>
        <w:tc>
          <w:tcPr>
            <w:tcW w:w="2107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831F3" w:rsidRPr="005D3F6C" w:rsidRDefault="00E831F3" w:rsidP="005D3F6C">
            <w:pPr>
              <w:spacing w:after="0" w:line="240" w:lineRule="auto"/>
              <w:rPr>
                <w:ins w:id="24" w:author="Majid Rezaei" w:date="2025-02-02T10:12:00Z"/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831F3" w:rsidRDefault="00E831F3" w:rsidP="005D3F6C">
            <w:pPr>
              <w:spacing w:after="0" w:line="240" w:lineRule="auto"/>
              <w:rPr>
                <w:ins w:id="25" w:author="Majid Rezaei" w:date="2025-02-02T10:12:00Z"/>
                <w:rFonts w:ascii="Times New Roman" w:eastAsia="Times New Roman" w:hAnsi="Times New Roman" w:cs="Times New Roman"/>
                <w:sz w:val="24"/>
                <w:szCs w:val="24"/>
              </w:rPr>
            </w:pPr>
            <w:ins w:id="26" w:author="Majid Rezaei" w:date="2025-02-02T10:12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Depart</w:t>
              </w:r>
            </w:ins>
            <w:ins w:id="27" w:author="Majid Rezaei" w:date="2025-02-02T10:29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</w:ins>
            <w:ins w:id="28" w:author="Majid Rezaei" w:date="2025-02-02T10:12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OOMS</w:t>
              </w:r>
            </w:ins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831F3" w:rsidRPr="005D3F6C" w:rsidRDefault="00E831F3" w:rsidP="005D3F6C">
            <w:pPr>
              <w:spacing w:after="0" w:line="240" w:lineRule="auto"/>
              <w:rPr>
                <w:ins w:id="29" w:author="Majid Rezaei" w:date="2025-02-02T10:12:00Z"/>
                <w:rFonts w:ascii="Times New Roman" w:eastAsia="Times New Roman" w:hAnsi="Times New Roman" w:cs="Times New Roman"/>
                <w:sz w:val="24"/>
                <w:szCs w:val="24"/>
              </w:rPr>
            </w:pPr>
            <w:ins w:id="30" w:author="Majid Rezaei" w:date="2025-02-02T10:14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OOMSZPZX</w:t>
              </w:r>
            </w:ins>
          </w:p>
        </w:tc>
      </w:tr>
      <w:tr w:rsidR="00623A45" w:rsidRPr="005D3F6C" w:rsidDel="00E31BDE" w:rsidTr="00E831F3">
        <w:trPr>
          <w:tblCellSpacing w:w="15" w:type="dxa"/>
          <w:del w:id="31" w:author="Majid Rezaei" w:date="2025-02-02T10:21:00Z"/>
        </w:trPr>
        <w:tc>
          <w:tcPr>
            <w:tcW w:w="2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3F6C" w:rsidRPr="005D3F6C" w:rsidDel="00E31BDE" w:rsidRDefault="005D3F6C" w:rsidP="005D3F6C">
            <w:pPr>
              <w:spacing w:after="0" w:line="240" w:lineRule="auto"/>
              <w:rPr>
                <w:del w:id="32" w:author="Majid Rezaei" w:date="2025-02-02T10:21:00Z"/>
                <w:rFonts w:ascii="Times New Roman" w:eastAsia="Times New Roman" w:hAnsi="Times New Roman" w:cs="Times New Roman"/>
                <w:sz w:val="24"/>
                <w:szCs w:val="24"/>
              </w:rPr>
            </w:pPr>
            <w:del w:id="33" w:author="Majid Rezaei" w:date="2025-02-02T10:21:00Z">
              <w:r w:rsidRPr="005D3F6C" w:rsidDel="00E31BDE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VFR</w:delText>
              </w:r>
            </w:del>
          </w:p>
        </w:tc>
        <w:tc>
          <w:tcPr>
            <w:tcW w:w="4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3F6C" w:rsidRPr="005D3F6C" w:rsidDel="00E31BDE" w:rsidRDefault="005D3F6C" w:rsidP="005D3F6C">
            <w:pPr>
              <w:spacing w:after="0" w:line="240" w:lineRule="auto"/>
              <w:rPr>
                <w:del w:id="34" w:author="Majid Rezaei" w:date="2025-02-02T10:21:00Z"/>
                <w:rFonts w:ascii="Times New Roman" w:eastAsia="Times New Roman" w:hAnsi="Times New Roman" w:cs="Times New Roman"/>
                <w:sz w:val="24"/>
                <w:szCs w:val="24"/>
              </w:rPr>
            </w:pPr>
            <w:del w:id="35" w:author="Majid Rezaei" w:date="2025-02-02T10:21:00Z">
              <w:r w:rsidRPr="005D3F6C" w:rsidDel="00E31BDE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NIL</w:delText>
              </w:r>
            </w:del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3F6C" w:rsidRPr="005D3F6C" w:rsidDel="00E31BDE" w:rsidRDefault="005D3F6C" w:rsidP="005D3F6C">
            <w:pPr>
              <w:spacing w:after="0" w:line="240" w:lineRule="auto"/>
              <w:rPr>
                <w:del w:id="36" w:author="Majid Rezaei" w:date="2025-02-02T10:21:00Z"/>
                <w:rFonts w:ascii="Times New Roman" w:eastAsia="Times New Roman" w:hAnsi="Times New Roman" w:cs="Times New Roman"/>
                <w:sz w:val="24"/>
                <w:szCs w:val="24"/>
              </w:rPr>
            </w:pPr>
            <w:del w:id="37" w:author="Majid Rezaei" w:date="2025-02-02T10:21:00Z">
              <w:r w:rsidRPr="005D3F6C" w:rsidDel="00E31BDE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OOMMZFZX</w:delText>
              </w:r>
            </w:del>
          </w:p>
        </w:tc>
      </w:tr>
    </w:tbl>
    <w:p w:rsidR="005D3F6C" w:rsidRDefault="005D3F6C">
      <w:r>
        <w:t>Flight movement messages relating to traffic into or via the Muscat FIR shall be addressed as stated below in order to warrant correct relay and delivery.</w:t>
      </w:r>
    </w:p>
    <w:p w:rsidR="00792232" w:rsidRDefault="005D3F6C" w:rsidP="005D3F6C">
      <w:r>
        <w:t>Note: Flight movement messages in this context comprise flight plan messages, amendment messages relating thereto and flight plan cancellation messages (ICAO PANS-ATM, Doc 4444</w:t>
      </w:r>
      <w:del w:id="38" w:author="Majid Rezaei" w:date="2025-02-02T10:22:00Z">
        <w:r w:rsidDel="00E31BDE">
          <w:delText>, Chapter 10, 10.2 refers</w:delText>
        </w:r>
      </w:del>
      <w:r>
        <w:t>).</w:t>
      </w:r>
      <w:r>
        <w:br/>
      </w:r>
      <w:r>
        <w:br/>
      </w:r>
    </w:p>
    <w:sectPr w:rsidR="00792232" w:rsidSect="002733B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49AF" w:rsidRDefault="00CB49AF" w:rsidP="005D3F6C">
      <w:pPr>
        <w:spacing w:after="0" w:line="240" w:lineRule="auto"/>
      </w:pPr>
      <w:r>
        <w:separator/>
      </w:r>
    </w:p>
  </w:endnote>
  <w:endnote w:type="continuationSeparator" w:id="0">
    <w:p w:rsidR="00CB49AF" w:rsidRDefault="00CB49AF" w:rsidP="005D3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49AF" w:rsidRDefault="00CB49AF" w:rsidP="005D3F6C">
      <w:pPr>
        <w:spacing w:after="0" w:line="240" w:lineRule="auto"/>
      </w:pPr>
      <w:r>
        <w:separator/>
      </w:r>
    </w:p>
  </w:footnote>
  <w:footnote w:type="continuationSeparator" w:id="0">
    <w:p w:rsidR="00CB49AF" w:rsidRDefault="00CB49AF" w:rsidP="005D3F6C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jid Rezaei">
    <w15:presenceInfo w15:providerId="AD" w15:userId="S-1-5-21-1774138313-131099614-4120754425-255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F6C"/>
    <w:rsid w:val="00120E48"/>
    <w:rsid w:val="00211662"/>
    <w:rsid w:val="002733B3"/>
    <w:rsid w:val="00284B0A"/>
    <w:rsid w:val="002F218F"/>
    <w:rsid w:val="003B1E4B"/>
    <w:rsid w:val="004F0454"/>
    <w:rsid w:val="005D3F6C"/>
    <w:rsid w:val="00623A45"/>
    <w:rsid w:val="00792232"/>
    <w:rsid w:val="007F08D2"/>
    <w:rsid w:val="00CB49AF"/>
    <w:rsid w:val="00E31BDE"/>
    <w:rsid w:val="00E831F3"/>
    <w:rsid w:val="00F554B2"/>
    <w:rsid w:val="00F820BF"/>
    <w:rsid w:val="00FA3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A8932"/>
  <w15:chartTrackingRefBased/>
  <w15:docId w15:val="{631EB12D-1E73-4E89-9708-C580DCCBB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54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3F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F6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D3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F6C"/>
  </w:style>
  <w:style w:type="paragraph" w:styleId="Footer">
    <w:name w:val="footer"/>
    <w:basedOn w:val="Normal"/>
    <w:link w:val="FooterChar"/>
    <w:uiPriority w:val="99"/>
    <w:unhideWhenUsed/>
    <w:rsid w:val="005D3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F6C"/>
  </w:style>
  <w:style w:type="paragraph" w:styleId="NoSpacing">
    <w:name w:val="No Spacing"/>
    <w:link w:val="NoSpacingChar"/>
    <w:uiPriority w:val="1"/>
    <w:qFormat/>
    <w:rsid w:val="002733B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733B3"/>
    <w:rPr>
      <w:rFonts w:eastAsiaTheme="minorEastAsia"/>
    </w:rPr>
  </w:style>
  <w:style w:type="table" w:customStyle="1" w:styleId="TableGrid1">
    <w:name w:val="Table Grid1"/>
    <w:basedOn w:val="TableNormal"/>
    <w:next w:val="TableGrid"/>
    <w:uiPriority w:val="39"/>
    <w:rsid w:val="00273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273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8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CAA</Company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Rezaei</dc:creator>
  <cp:keywords/>
  <dc:description/>
  <cp:lastModifiedBy>Static Data Coordinator</cp:lastModifiedBy>
  <cp:revision>12</cp:revision>
  <dcterms:created xsi:type="dcterms:W3CDTF">2025-02-02T05:42:00Z</dcterms:created>
  <dcterms:modified xsi:type="dcterms:W3CDTF">2025-02-04T10:09:00Z</dcterms:modified>
</cp:coreProperties>
</file>